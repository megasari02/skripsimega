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5DC71" w14:textId="52A43029" w:rsidR="00AC6044" w:rsidRPr="009403C9" w:rsidRDefault="00AC6044" w:rsidP="009403C9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II</w:t>
      </w:r>
    </w:p>
    <w:p w14:paraId="5A5F35D1" w14:textId="27951FCC" w:rsidR="00AC6044" w:rsidRPr="009403C9" w:rsidRDefault="00AC6044" w:rsidP="009403C9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LANDASAN TEORI DAN PENGEMBANGAN </w:t>
      </w:r>
      <w:commentRangeStart w:id="0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commentRangeEnd w:id="0"/>
      <w:r w:rsidR="00E54CD4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7446C84A" w14:textId="77777777" w:rsidR="00F970D7" w:rsidRPr="009403C9" w:rsidRDefault="00F970D7" w:rsidP="009403C9">
      <w:pPr>
        <w:pStyle w:val="ListParagraph"/>
        <w:keepNext/>
        <w:keepLines/>
        <w:numPr>
          <w:ilvl w:val="0"/>
          <w:numId w:val="2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4BC03D60" w14:textId="77777777" w:rsidR="00F970D7" w:rsidRPr="009403C9" w:rsidRDefault="00F970D7" w:rsidP="009403C9">
      <w:pPr>
        <w:pStyle w:val="ListParagraph"/>
        <w:keepNext/>
        <w:keepLines/>
        <w:numPr>
          <w:ilvl w:val="0"/>
          <w:numId w:val="2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379B2121" w14:textId="77777777" w:rsidR="00426D68" w:rsidRPr="009403C9" w:rsidRDefault="00F970D7" w:rsidP="009403C9">
      <w:pPr>
        <w:pStyle w:val="Heading2"/>
        <w:numPr>
          <w:ilvl w:val="1"/>
          <w:numId w:val="2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commentRangeStart w:id="1"/>
      <w:r w:rsidRPr="009403C9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Individual Differences</w:t>
      </w:r>
    </w:p>
    <w:p w14:paraId="7D83A261" w14:textId="5D85902A" w:rsidR="00A353C8" w:rsidRPr="009403C9" w:rsidRDefault="00426D68" w:rsidP="009403C9">
      <w:pPr>
        <w:spacing w:line="360" w:lineRule="auto"/>
        <w:ind w:firstLine="69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del w:id="2" w:author="Shinta Amalina Hazrati H" w:date="2020-04-07T14:41:00Z">
        <w:r w:rsidRPr="009403C9" w:rsidDel="00EE59D1">
          <w:rPr>
            <w:rFonts w:ascii="Times New Roman" w:hAnsi="Times New Roman" w:cs="Times New Roman"/>
            <w:sz w:val="24"/>
            <w:szCs w:val="24"/>
          </w:rPr>
          <w:delText>ah</w:delText>
        </w:r>
      </w:del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r w:rsidRPr="009403C9">
        <w:rPr>
          <w:rFonts w:ascii="Times New Roman" w:hAnsi="Times New Roman" w:cs="Times New Roman"/>
          <w:i/>
          <w:iCs/>
          <w:sz w:val="24"/>
          <w:szCs w:val="24"/>
        </w:rPr>
        <w:t>mobile banking</w:t>
      </w:r>
      <w:r w:rsidR="003B09F9" w:rsidRPr="009403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r w:rsidR="003B09F9" w:rsidRPr="009403C9">
        <w:rPr>
          <w:rFonts w:ascii="Times New Roman" w:hAnsi="Times New Roman" w:cs="Times New Roman"/>
          <w:i/>
          <w:iCs/>
          <w:sz w:val="24"/>
          <w:szCs w:val="24"/>
        </w:rPr>
        <w:t xml:space="preserve">individual differences </w:t>
      </w:r>
      <w:r w:rsidR="003B09F9" w:rsidRPr="009403C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F9" w:rsidRPr="009403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B09F9" w:rsidRPr="009403C9">
        <w:rPr>
          <w:rFonts w:ascii="Times New Roman" w:hAnsi="Times New Roman" w:cs="Times New Roman"/>
          <w:sz w:val="24"/>
          <w:szCs w:val="24"/>
        </w:rPr>
        <w:t xml:space="preserve"> </w:t>
      </w:r>
      <w:r w:rsidR="003B09F9" w:rsidRPr="009403C9">
        <w:rPr>
          <w:rFonts w:ascii="Times New Roman" w:hAnsi="Times New Roman" w:cs="Times New Roman"/>
          <w:i/>
          <w:iCs/>
          <w:sz w:val="24"/>
          <w:szCs w:val="24"/>
        </w:rPr>
        <w:t xml:space="preserve">personal innovativeness </w:t>
      </w:r>
      <w:r w:rsidR="003B09F9" w:rsidRPr="009403C9">
        <w:rPr>
          <w:rFonts w:ascii="Times New Roman" w:hAnsi="Times New Roman" w:cs="Times New Roman"/>
          <w:sz w:val="24"/>
          <w:szCs w:val="24"/>
        </w:rPr>
        <w:t xml:space="preserve">dan </w:t>
      </w:r>
      <w:r w:rsidR="003B09F9" w:rsidRPr="009403C9">
        <w:rPr>
          <w:rFonts w:ascii="Times New Roman" w:hAnsi="Times New Roman" w:cs="Times New Roman"/>
          <w:i/>
          <w:iCs/>
          <w:sz w:val="24"/>
          <w:szCs w:val="24"/>
        </w:rPr>
        <w:t>m-banking knowledge.</w:t>
      </w:r>
    </w:p>
    <w:p w14:paraId="19C50233" w14:textId="77777777" w:rsidR="00940A36" w:rsidRPr="009403C9" w:rsidRDefault="00F970D7" w:rsidP="009403C9">
      <w:pPr>
        <w:pStyle w:val="Heading3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i/>
          <w:iCs/>
          <w:color w:val="auto"/>
        </w:rPr>
      </w:pPr>
      <w:r w:rsidRPr="009403C9">
        <w:rPr>
          <w:rFonts w:ascii="Times New Roman" w:hAnsi="Times New Roman" w:cs="Times New Roman"/>
          <w:i/>
          <w:iCs/>
          <w:color w:val="auto"/>
        </w:rPr>
        <w:t>Personal Innovativeness</w:t>
      </w:r>
    </w:p>
    <w:p w14:paraId="2B200DE0" w14:textId="4EAB3960" w:rsidR="00F970D7" w:rsidRPr="009403C9" w:rsidRDefault="00F970D7" w:rsidP="009403C9">
      <w:pPr>
        <w:pStyle w:val="Heading3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i/>
          <w:iCs/>
          <w:color w:val="auto"/>
        </w:rPr>
      </w:pPr>
      <w:r w:rsidRPr="009403C9">
        <w:rPr>
          <w:rFonts w:ascii="Times New Roman" w:hAnsi="Times New Roman" w:cs="Times New Roman"/>
          <w:i/>
          <w:iCs/>
          <w:color w:val="auto"/>
        </w:rPr>
        <w:t>M-banking Knowledge</w:t>
      </w:r>
      <w:commentRangeEnd w:id="1"/>
      <w:r w:rsidR="00EE59D1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4A75A118" w14:textId="77777777" w:rsidR="00F970D7" w:rsidRPr="009403C9" w:rsidRDefault="00F970D7" w:rsidP="009403C9">
      <w:pPr>
        <w:pStyle w:val="ListParagraph"/>
        <w:keepNext/>
        <w:keepLines/>
        <w:numPr>
          <w:ilvl w:val="0"/>
          <w:numId w:val="3"/>
        </w:numPr>
        <w:spacing w:after="24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4E8DAF21" w14:textId="77777777" w:rsidR="00F970D7" w:rsidRPr="009403C9" w:rsidRDefault="00F970D7" w:rsidP="009403C9">
      <w:pPr>
        <w:pStyle w:val="ListParagraph"/>
        <w:keepNext/>
        <w:keepLines/>
        <w:numPr>
          <w:ilvl w:val="0"/>
          <w:numId w:val="3"/>
        </w:numPr>
        <w:spacing w:after="24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6DB816DE" w14:textId="77777777" w:rsidR="00F970D7" w:rsidRPr="009403C9" w:rsidRDefault="00F970D7" w:rsidP="009403C9">
      <w:pPr>
        <w:pStyle w:val="ListParagraph"/>
        <w:keepNext/>
        <w:keepLines/>
        <w:numPr>
          <w:ilvl w:val="1"/>
          <w:numId w:val="3"/>
        </w:numPr>
        <w:spacing w:after="24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4E5BBF0E" w14:textId="24A76118" w:rsidR="00F970D7" w:rsidRPr="009403C9" w:rsidRDefault="00F970D7" w:rsidP="009403C9">
      <w:pPr>
        <w:pStyle w:val="Heading2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Keuangan</w:t>
      </w:r>
      <w:proofErr w:type="spellEnd"/>
    </w:p>
    <w:p w14:paraId="18B12267" w14:textId="77777777" w:rsidR="000330F6" w:rsidRPr="009403C9" w:rsidRDefault="000330F6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3"/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, 2017).</w:t>
      </w:r>
    </w:p>
    <w:p w14:paraId="047B6BDD" w14:textId="77777777" w:rsidR="000330F6" w:rsidRPr="009403C9" w:rsidRDefault="000330F6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:</w:t>
      </w:r>
    </w:p>
    <w:p w14:paraId="1E2F8AD1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ke21.</w:t>
      </w:r>
    </w:p>
    <w:p w14:paraId="22B1E7D2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408A4BA7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73EAEEF0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kesejagatan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universal).</w:t>
      </w:r>
    </w:p>
    <w:p w14:paraId="5AE786AF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kemungkinankemungkinan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51EB1134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lastRenderedPageBreak/>
        <w:t>Partisipatif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0B60A6B0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bahanbahan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program,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menaungi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3A7A4070" w14:textId="77777777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754D9F4F" w14:textId="755434CB" w:rsidR="000330F6" w:rsidRPr="009403C9" w:rsidRDefault="000330F6" w:rsidP="009403C9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Keakuntabelan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3DE5940F" w14:textId="77777777" w:rsidR="000330F6" w:rsidRPr="009403C9" w:rsidRDefault="000330F6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OJK (2013)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:</w:t>
      </w:r>
    </w:p>
    <w:p w14:paraId="2B6DCEC1" w14:textId="77777777" w:rsidR="000330F6" w:rsidRPr="009403C9" w:rsidRDefault="000330F6" w:rsidP="009403C9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403C9">
        <w:rPr>
          <w:rFonts w:ascii="Times New Roman" w:hAnsi="Times New Roman" w:cs="Times New Roman"/>
          <w:sz w:val="24"/>
          <w:szCs w:val="24"/>
        </w:rPr>
        <w:t xml:space="preserve">Well literate (21,84 %),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2EA18AA5" w14:textId="77777777" w:rsidR="000330F6" w:rsidRPr="009403C9" w:rsidRDefault="000330F6" w:rsidP="009403C9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403C9">
        <w:rPr>
          <w:rFonts w:ascii="Times New Roman" w:hAnsi="Times New Roman" w:cs="Times New Roman"/>
          <w:sz w:val="24"/>
          <w:szCs w:val="24"/>
        </w:rPr>
        <w:t xml:space="preserve">Sufficient literate (75,69 %),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0650AF31" w14:textId="77777777" w:rsidR="000330F6" w:rsidRPr="009403C9" w:rsidRDefault="000330F6" w:rsidP="009403C9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403C9">
        <w:rPr>
          <w:rFonts w:ascii="Times New Roman" w:hAnsi="Times New Roman" w:cs="Times New Roman"/>
          <w:sz w:val="24"/>
          <w:szCs w:val="24"/>
        </w:rPr>
        <w:t xml:space="preserve">Less literate (2,06 %),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605D96B5" w14:textId="77777777" w:rsidR="000330F6" w:rsidRPr="009403C9" w:rsidRDefault="000330F6" w:rsidP="009403C9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403C9">
        <w:rPr>
          <w:rFonts w:ascii="Times New Roman" w:hAnsi="Times New Roman" w:cs="Times New Roman"/>
          <w:sz w:val="24"/>
          <w:szCs w:val="24"/>
        </w:rPr>
        <w:t xml:space="preserve">Not literate (0,41%),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016B8888" w14:textId="1CF5FEB9" w:rsidR="000330F6" w:rsidRPr="009403C9" w:rsidRDefault="000330F6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: </w:t>
      </w:r>
    </w:p>
    <w:p w14:paraId="5E14E08B" w14:textId="77777777" w:rsidR="000330F6" w:rsidRPr="009403C9" w:rsidRDefault="000330F6" w:rsidP="009403C9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less literate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not literate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well literate</w:t>
      </w:r>
    </w:p>
    <w:p w14:paraId="4444A66B" w14:textId="1DB5AF5A" w:rsidR="000330F6" w:rsidRPr="009403C9" w:rsidRDefault="000330F6" w:rsidP="009403C9">
      <w:pPr>
        <w:pStyle w:val="ListParagraph"/>
        <w:numPr>
          <w:ilvl w:val="0"/>
          <w:numId w:val="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7F2AA76E" w14:textId="77777777" w:rsidR="00940A36" w:rsidRPr="009403C9" w:rsidRDefault="00FC03AD" w:rsidP="009403C9">
      <w:pPr>
        <w:pStyle w:val="Heading3"/>
        <w:numPr>
          <w:ilvl w:val="2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lastRenderedPageBreak/>
        <w:t>Pengetahuan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4EC7AB1A" w14:textId="77777777" w:rsidR="00940A36" w:rsidRPr="009403C9" w:rsidRDefault="00FC03AD" w:rsidP="009403C9">
      <w:pPr>
        <w:pStyle w:val="Heading3"/>
        <w:numPr>
          <w:ilvl w:val="2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Perilaku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19317603" w14:textId="6EAF1BBA" w:rsidR="00FC03AD" w:rsidRPr="009403C9" w:rsidRDefault="00FC03AD" w:rsidP="009403C9">
      <w:pPr>
        <w:pStyle w:val="Heading3"/>
        <w:numPr>
          <w:ilvl w:val="2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Sikap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4C3C81BC" w14:textId="290F0FF3" w:rsidR="00F970D7" w:rsidRPr="009403C9" w:rsidRDefault="00F970D7" w:rsidP="00F80848">
      <w:pPr>
        <w:pStyle w:val="Heading2"/>
        <w:numPr>
          <w:ilvl w:val="1"/>
          <w:numId w:val="4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Inklusi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Keuangan</w:t>
      </w:r>
      <w:proofErr w:type="spellEnd"/>
    </w:p>
    <w:p w14:paraId="387A4E62" w14:textId="414CC158" w:rsidR="00B25FF0" w:rsidRPr="009403C9" w:rsidRDefault="00B25FF0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proofErr w:type="spellStart"/>
      <w:r w:rsidRPr="009403C9">
        <w:rPr>
          <w:rFonts w:ascii="Times New Roman" w:hAnsi="Times New Roman" w:cs="Times New Roman"/>
          <w:sz w:val="24"/>
          <w:szCs w:val="24"/>
        </w:rPr>
        <w:t>Dungey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Mardi (2018) </w:t>
      </w:r>
      <w:commentRangeEnd w:id="4"/>
      <w:r w:rsidR="004C079A">
        <w:rPr>
          <w:rStyle w:val="CommentReference"/>
        </w:rPr>
        <w:commentReference w:id="4"/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</w:t>
      </w:r>
      <w:ins w:id="5" w:author="Shinta Amalina Hazrati H" w:date="2020-04-07T14:50:00Z">
        <w:r w:rsidR="00EE59D1">
          <w:rPr>
            <w:rFonts w:ascii="Times New Roman" w:hAnsi="Times New Roman" w:cs="Times New Roman"/>
            <w:sz w:val="24"/>
            <w:szCs w:val="24"/>
          </w:rPr>
          <w:t>n</w:t>
        </w:r>
      </w:ins>
      <w:r w:rsidRPr="009403C9">
        <w:rPr>
          <w:rFonts w:ascii="Times New Roman" w:hAnsi="Times New Roman" w:cs="Times New Roman"/>
          <w:sz w:val="24"/>
          <w:szCs w:val="24"/>
        </w:rPr>
        <w:t>gatakan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datanglah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modal masa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orang miskin,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.</w:t>
      </w:r>
    </w:p>
    <w:p w14:paraId="45CB4F8D" w14:textId="0D4F5B9D" w:rsidR="00B25FF0" w:rsidRPr="009403C9" w:rsidRDefault="00B25FF0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proofErr w:type="spellStart"/>
      <w:r w:rsidRPr="009403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hAnsi="Times New Roman" w:cs="Times New Roman"/>
          <w:sz w:val="24"/>
          <w:szCs w:val="24"/>
        </w:rPr>
        <w:t>:</w:t>
      </w:r>
    </w:p>
    <w:p w14:paraId="23B7B3D5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597AC386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</w:p>
    <w:p w14:paraId="55ABE104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ekspansi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3DE44187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Menyumbangkan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</w:p>
    <w:p w14:paraId="78B2A12B" w14:textId="77777777" w:rsidR="00B25FF0" w:rsidRPr="009403C9" w:rsidRDefault="00B25FF0" w:rsidP="009403C9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berkelanjutan</w:t>
      </w:r>
      <w:commentRangeEnd w:id="6"/>
      <w:proofErr w:type="spellEnd"/>
      <w:r w:rsidR="004C079A">
        <w:rPr>
          <w:rStyle w:val="CommentReference"/>
        </w:rPr>
        <w:commentReference w:id="6"/>
      </w:r>
    </w:p>
    <w:p w14:paraId="77DDF99C" w14:textId="77777777" w:rsidR="00B25FF0" w:rsidRPr="009403C9" w:rsidRDefault="00B25FF0" w:rsidP="009403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Bank Indonesia (2017),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inklusif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5E0EC" w14:textId="77777777" w:rsidR="003A22E7" w:rsidRPr="009403C9" w:rsidRDefault="00B25FF0" w:rsidP="009403C9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keterjangkauan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7247BF" w14:textId="13219407" w:rsidR="00B25FF0" w:rsidRPr="009403C9" w:rsidRDefault="00B25FF0" w:rsidP="009403C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per 100.000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724AF" w14:textId="77777777" w:rsidR="00B25FF0" w:rsidRPr="009403C9" w:rsidRDefault="00B25FF0" w:rsidP="009403C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ATM/EDC/Mobile POS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870D2F" w14:textId="77777777" w:rsidR="00B25FF0" w:rsidRPr="009403C9" w:rsidRDefault="00B25FF0" w:rsidP="009403C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1CC71" w14:textId="77777777" w:rsidR="00B25FF0" w:rsidRPr="009403C9" w:rsidRDefault="00B25FF0" w:rsidP="009403C9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aktual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DCFB5E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tabungan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429C7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38F09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(registered) pada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Digital (LKD).</w:t>
      </w:r>
    </w:p>
    <w:p w14:paraId="54F31AA5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formal.</w:t>
      </w:r>
    </w:p>
    <w:p w14:paraId="0D5205A2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UMKM di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EDB97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bersertifikat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AEB20" w14:textId="77777777" w:rsidR="00B25FF0" w:rsidRPr="009403C9" w:rsidRDefault="00B25FF0" w:rsidP="009403C9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disalurkan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nontunai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8AF81A" w14:textId="77777777" w:rsidR="00B25FF0" w:rsidRPr="009403C9" w:rsidRDefault="00B25FF0" w:rsidP="009403C9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5CD03E" w14:textId="77777777" w:rsidR="00B25FF0" w:rsidRPr="009403C9" w:rsidRDefault="00B25FF0" w:rsidP="009403C9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940D2" w14:textId="77777777" w:rsidR="00F80848" w:rsidRDefault="00B25FF0" w:rsidP="00F80848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3C9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40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E9C08" w14:textId="1A761CBD" w:rsidR="00F80848" w:rsidRPr="00F80848" w:rsidRDefault="00B25FF0" w:rsidP="00F80848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848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F8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848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F8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848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F80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848">
        <w:rPr>
          <w:rFonts w:ascii="Times New Roman" w:eastAsia="Times New Roman" w:hAnsi="Times New Roman" w:cs="Times New Roman"/>
          <w:sz w:val="24"/>
          <w:szCs w:val="24"/>
        </w:rPr>
        <w:t>pengaduan</w:t>
      </w:r>
      <w:commentRangeEnd w:id="3"/>
      <w:proofErr w:type="spellEnd"/>
      <w:r w:rsidR="00E54CD4">
        <w:rPr>
          <w:rStyle w:val="CommentReference"/>
        </w:rPr>
        <w:commentReference w:id="3"/>
      </w:r>
      <w:r w:rsidRPr="00F80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D4B5C" w14:textId="77777777" w:rsidR="00F80848" w:rsidRPr="00F80848" w:rsidRDefault="00F80848" w:rsidP="00F80848">
      <w:pPr>
        <w:pStyle w:val="ListParagraph"/>
        <w:keepNext/>
        <w:keepLines/>
        <w:numPr>
          <w:ilvl w:val="0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44AE5251" w14:textId="77777777" w:rsidR="00F80848" w:rsidRPr="00F80848" w:rsidRDefault="00F80848" w:rsidP="00F80848">
      <w:pPr>
        <w:pStyle w:val="ListParagraph"/>
        <w:keepNext/>
        <w:keepLines/>
        <w:numPr>
          <w:ilvl w:val="0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781576DF" w14:textId="77777777" w:rsidR="00F80848" w:rsidRPr="00F80848" w:rsidRDefault="00F80848" w:rsidP="00F80848">
      <w:pPr>
        <w:pStyle w:val="ListParagraph"/>
        <w:keepNext/>
        <w:keepLines/>
        <w:numPr>
          <w:ilvl w:val="1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05C0C34A" w14:textId="77777777" w:rsidR="00F80848" w:rsidRPr="00F80848" w:rsidRDefault="00F80848" w:rsidP="00F80848">
      <w:pPr>
        <w:pStyle w:val="ListParagraph"/>
        <w:keepNext/>
        <w:keepLines/>
        <w:numPr>
          <w:ilvl w:val="1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4B224292" w14:textId="77777777" w:rsidR="00F80848" w:rsidRPr="00F80848" w:rsidRDefault="00F80848" w:rsidP="00F80848">
      <w:pPr>
        <w:pStyle w:val="ListParagraph"/>
        <w:keepNext/>
        <w:keepLines/>
        <w:numPr>
          <w:ilvl w:val="1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73D93C2F" w14:textId="4F109B4A" w:rsidR="00940A36" w:rsidRPr="00F80848" w:rsidRDefault="00940A36" w:rsidP="00F80848">
      <w:pPr>
        <w:pStyle w:val="Heading2"/>
        <w:numPr>
          <w:ilvl w:val="1"/>
          <w:numId w:val="14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Pengembangan</w:t>
      </w:r>
      <w:proofErr w:type="spellEnd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</w:t>
      </w:r>
      <w:r w:rsidR="00F80848" w:rsidRPr="00F80848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proofErr w:type="spellEnd"/>
    </w:p>
    <w:p w14:paraId="24F5B10B" w14:textId="77777777" w:rsidR="00F80848" w:rsidRPr="00F80848" w:rsidRDefault="00F80848" w:rsidP="00F80848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46B1A295" w14:textId="5CE053A4" w:rsidR="00940A36" w:rsidRPr="009403C9" w:rsidRDefault="00940A36" w:rsidP="00F80848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r w:rsidRPr="009403C9">
        <w:rPr>
          <w:rFonts w:ascii="Times New Roman" w:hAnsi="Times New Roman" w:cs="Times New Roman"/>
          <w:i/>
          <w:iCs/>
          <w:color w:val="auto"/>
        </w:rPr>
        <w:t xml:space="preserve">Personal Innovativeness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574F8770" w14:textId="22AFD973" w:rsidR="00940A36" w:rsidRPr="009403C9" w:rsidRDefault="00940A36" w:rsidP="009403C9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r w:rsidRPr="009403C9">
        <w:rPr>
          <w:rFonts w:ascii="Times New Roman" w:hAnsi="Times New Roman" w:cs="Times New Roman"/>
          <w:i/>
          <w:iCs/>
          <w:color w:val="auto"/>
        </w:rPr>
        <w:t>M-banking Knowledge</w:t>
      </w:r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23B582C4" w14:textId="5DF01530" w:rsidR="00940A36" w:rsidRPr="009403C9" w:rsidRDefault="00940A36" w:rsidP="009403C9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Pengetahuan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0A4EC8C9" w14:textId="189DFEF9" w:rsidR="00940A36" w:rsidRPr="009403C9" w:rsidRDefault="00940A36" w:rsidP="009403C9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Perilaku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7168CCCC" w14:textId="66FADDFB" w:rsidR="00940A36" w:rsidRPr="009403C9" w:rsidRDefault="00940A36" w:rsidP="009403C9">
      <w:pPr>
        <w:pStyle w:val="Heading3"/>
        <w:numPr>
          <w:ilvl w:val="2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color w:val="auto"/>
        </w:rPr>
      </w:pPr>
      <w:proofErr w:type="spellStart"/>
      <w:r w:rsidRPr="009403C9">
        <w:rPr>
          <w:rFonts w:ascii="Times New Roman" w:hAnsi="Times New Roman" w:cs="Times New Roman"/>
          <w:color w:val="auto"/>
        </w:rPr>
        <w:t>Dampak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Sikap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terhadap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Inklusi</w:t>
      </w:r>
      <w:proofErr w:type="spellEnd"/>
      <w:r w:rsidRPr="009403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403C9">
        <w:rPr>
          <w:rFonts w:ascii="Times New Roman" w:hAnsi="Times New Roman" w:cs="Times New Roman"/>
          <w:color w:val="auto"/>
        </w:rPr>
        <w:t>Keuangan</w:t>
      </w:r>
      <w:proofErr w:type="spellEnd"/>
    </w:p>
    <w:p w14:paraId="6D649869" w14:textId="77777777" w:rsidR="00940A36" w:rsidRPr="009403C9" w:rsidRDefault="00940A36" w:rsidP="009403C9">
      <w:pPr>
        <w:pStyle w:val="Heading2"/>
        <w:numPr>
          <w:ilvl w:val="1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05CC5152" w14:textId="41432403" w:rsidR="00940A36" w:rsidRDefault="00940A36" w:rsidP="00A0058B">
      <w:pPr>
        <w:pStyle w:val="Heading2"/>
        <w:numPr>
          <w:ilvl w:val="1"/>
          <w:numId w:val="4"/>
        </w:numPr>
        <w:spacing w:before="0" w:after="24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Pemikiran</w:t>
      </w:r>
      <w:proofErr w:type="spellEnd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9403C9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Teoritis</w:t>
      </w:r>
      <w:proofErr w:type="spellEnd"/>
    </w:p>
    <w:p w14:paraId="47C94FFF" w14:textId="717FAD94" w:rsidR="00A0058B" w:rsidRDefault="00A0058B" w:rsidP="00A0058B">
      <w:pPr>
        <w:spacing w:line="360" w:lineRule="auto"/>
        <w:jc w:val="both"/>
      </w:pPr>
      <w:r>
        <w:rPr>
          <w:noProof/>
        </w:rPr>
        <w:drawing>
          <wp:inline distT="0" distB="0" distL="0" distR="0" wp14:anchorId="33A1426D" wp14:editId="3F78F461">
            <wp:extent cx="50577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0AF0" w14:textId="46DA9ADE" w:rsidR="00A0058B" w:rsidRDefault="00A0058B" w:rsidP="00A005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</w:p>
    <w:p w14:paraId="4B7412BC" w14:textId="6A239F2F" w:rsidR="00A0058B" w:rsidRPr="00A0058B" w:rsidRDefault="00A0058B" w:rsidP="00A005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A0058B" w:rsidRPr="00A0058B" w:rsidSect="00AC6044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inta Amalina Hazrati H" w:date="2020-04-07T14:54:00Z" w:initials="SAHH">
    <w:p w14:paraId="47034EB1" w14:textId="378378C2" w:rsidR="00E54CD4" w:rsidRDefault="00E54CD4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individual differences, </w:t>
      </w:r>
      <w:proofErr w:type="spellStart"/>
      <w:r>
        <w:t>tambahkan</w:t>
      </w:r>
      <w:proofErr w:type="spellEnd"/>
      <w:r>
        <w:t xml:space="preserve">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Indonesia,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Indonesia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zaman,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tipe-tipe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e-banking,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mobile banking.</w:t>
      </w:r>
    </w:p>
    <w:p w14:paraId="344D1193" w14:textId="77777777" w:rsidR="00E54CD4" w:rsidRDefault="00E54CD4">
      <w:pPr>
        <w:pStyle w:val="CommentText"/>
      </w:pPr>
    </w:p>
    <w:p w14:paraId="60580728" w14:textId="77777777" w:rsidR="00E54CD4" w:rsidRDefault="00E54CD4">
      <w:pPr>
        <w:pStyle w:val="CommentText"/>
      </w:pPr>
      <w:r>
        <w:t xml:space="preserve">BTW,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bank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? Let say BCA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respondennya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punya </w:t>
      </w:r>
      <w:proofErr w:type="spellStart"/>
      <w:r>
        <w:t>akun</w:t>
      </w:r>
      <w:proofErr w:type="spellEnd"/>
      <w:r>
        <w:t xml:space="preserve"> m-banking?</w:t>
      </w:r>
    </w:p>
    <w:p w14:paraId="1A76CC3A" w14:textId="77777777" w:rsidR="00E54CD4" w:rsidRDefault="00E54CD4">
      <w:pPr>
        <w:pStyle w:val="CommentText"/>
      </w:pPr>
    </w:p>
    <w:p w14:paraId="2D8BA246" w14:textId="0F4A85E3" w:rsidR="00E54CD4" w:rsidRDefault="00E54CD4">
      <w:pPr>
        <w:pStyle w:val="CommentText"/>
      </w:pPr>
      <w:proofErr w:type="spellStart"/>
      <w:proofErr w:type="gramStart"/>
      <w:r>
        <w:t>Anyway,saya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.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tambahannya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review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dan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progress </w:t>
      </w:r>
      <w:proofErr w:type="spellStart"/>
      <w:r>
        <w:t>bab</w:t>
      </w:r>
      <w:proofErr w:type="spellEnd"/>
      <w:r>
        <w:t xml:space="preserve"> 2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yaa</w:t>
      </w:r>
      <w:proofErr w:type="spellEnd"/>
    </w:p>
  </w:comment>
  <w:comment w:id="1" w:author="Shinta Amalina Hazrati H" w:date="2020-04-07T14:46:00Z" w:initials="SAHH">
    <w:p w14:paraId="04E397DF" w14:textId="77777777" w:rsidR="00EE59D1" w:rsidRDefault="00EE59D1" w:rsidP="00EE59D1">
      <w:pPr>
        <w:pStyle w:val="CommentText"/>
        <w:numPr>
          <w:ilvl w:val="0"/>
          <w:numId w:val="15"/>
        </w:numPr>
      </w:pPr>
      <w:r>
        <w:rPr>
          <w:rStyle w:val="CommentReference"/>
        </w:rPr>
        <w:annotationRef/>
      </w:r>
      <w:r>
        <w:t xml:space="preserve">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kutipan</w:t>
      </w:r>
      <w:proofErr w:type="spellEnd"/>
    </w:p>
    <w:p w14:paraId="57AB72F1" w14:textId="564572AA" w:rsidR="00EE59D1" w:rsidRDefault="00EE59D1" w:rsidP="00EE59D1">
      <w:pPr>
        <w:pStyle w:val="CommentText"/>
        <w:numPr>
          <w:ilvl w:val="0"/>
          <w:numId w:val="15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2.1.1 dan 2.1.2,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kutipannya</w:t>
      </w:r>
      <w:proofErr w:type="spellEnd"/>
    </w:p>
  </w:comment>
  <w:comment w:id="4" w:author="Shinta Amalina Hazrati H" w:date="2020-04-07T14:51:00Z" w:initials="SAHH">
    <w:p w14:paraId="138E66AD" w14:textId="03527140" w:rsidR="004C079A" w:rsidRDefault="004C079A">
      <w:pPr>
        <w:pStyle w:val="CommentText"/>
      </w:pPr>
      <w:r>
        <w:rPr>
          <w:rStyle w:val="CommentReference"/>
        </w:rPr>
        <w:annotationRef/>
      </w:r>
      <w:r>
        <w:t xml:space="preserve">Ini </w:t>
      </w:r>
      <w:proofErr w:type="spellStart"/>
      <w:r>
        <w:t>penulisan</w:t>
      </w:r>
      <w:proofErr w:type="spellEnd"/>
      <w:r>
        <w:t xml:space="preserve"> citation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? Ada 2 author </w:t>
      </w:r>
      <w:proofErr w:type="spellStart"/>
      <w:r>
        <w:t>kah</w:t>
      </w:r>
      <w:proofErr w:type="spellEnd"/>
      <w:r>
        <w:t>?</w:t>
      </w:r>
    </w:p>
  </w:comment>
  <w:comment w:id="6" w:author="Shinta Amalina Hazrati H" w:date="2020-04-07T14:51:00Z" w:initials="SAHH">
    <w:p w14:paraId="5CE863E9" w14:textId="46E9D49D" w:rsidR="004C079A" w:rsidRDefault="004C079A">
      <w:pPr>
        <w:pStyle w:val="CommentText"/>
      </w:pPr>
      <w:r>
        <w:rPr>
          <w:rStyle w:val="CommentReference"/>
        </w:rPr>
        <w:annotationRef/>
      </w:r>
      <w:proofErr w:type="spellStart"/>
      <w:r>
        <w:t>Dijadikan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paragraph </w:t>
      </w:r>
      <w:proofErr w:type="spellStart"/>
      <w:r>
        <w:t>aja</w:t>
      </w:r>
      <w:proofErr w:type="spellEnd"/>
    </w:p>
  </w:comment>
  <w:comment w:id="3" w:author="Shinta Amalina Hazrati H" w:date="2020-04-07T15:01:00Z" w:initials="SAHH">
    <w:p w14:paraId="38FF0412" w14:textId="5B2ADED3" w:rsidR="00E54CD4" w:rsidRDefault="00E54CD4">
      <w:pPr>
        <w:pStyle w:val="CommentText"/>
      </w:pPr>
      <w:r>
        <w:rPr>
          <w:rStyle w:val="CommentReference"/>
        </w:rPr>
        <w:annotationRef/>
      </w:r>
      <w:proofErr w:type="spellStart"/>
      <w:r>
        <w:t>Hati-hati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. Saya </w:t>
      </w:r>
      <w:proofErr w:type="spellStart"/>
      <w:r>
        <w:t>takutnya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plagiarism disini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8BA246" w15:done="0"/>
  <w15:commentEx w15:paraId="57AB72F1" w15:done="0"/>
  <w15:commentEx w15:paraId="138E66AD" w15:done="0"/>
  <w15:commentEx w15:paraId="5CE863E9" w15:done="0"/>
  <w15:commentEx w15:paraId="38FF04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712AD" w16cex:dateUtc="2020-04-07T07:54:00Z"/>
  <w16cex:commentExtensible w16cex:durableId="223710CA" w16cex:dateUtc="2020-04-07T07:46:00Z"/>
  <w16cex:commentExtensible w16cex:durableId="223711EE" w16cex:dateUtc="2020-04-07T07:51:00Z"/>
  <w16cex:commentExtensible w16cex:durableId="223711DC" w16cex:dateUtc="2020-04-07T07:51:00Z"/>
  <w16cex:commentExtensible w16cex:durableId="22371431" w16cex:dateUtc="2020-04-07T0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8BA246" w16cid:durableId="223712AD"/>
  <w16cid:commentId w16cid:paraId="57AB72F1" w16cid:durableId="223710CA"/>
  <w16cid:commentId w16cid:paraId="138E66AD" w16cid:durableId="223711EE"/>
  <w16cid:commentId w16cid:paraId="5CE863E9" w16cid:durableId="223711DC"/>
  <w16cid:commentId w16cid:paraId="38FF0412" w16cid:durableId="223714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E58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" w15:restartNumberingAfterBreak="0">
    <w:nsid w:val="03FF7E72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0B903CE2"/>
    <w:multiLevelType w:val="hybridMultilevel"/>
    <w:tmpl w:val="3A16A92C"/>
    <w:lvl w:ilvl="0" w:tplc="93268F7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0324D1"/>
    <w:multiLevelType w:val="multilevel"/>
    <w:tmpl w:val="41DE4D9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0C7881"/>
    <w:multiLevelType w:val="hybridMultilevel"/>
    <w:tmpl w:val="330C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83A36"/>
    <w:multiLevelType w:val="hybridMultilevel"/>
    <w:tmpl w:val="6B0AFE26"/>
    <w:lvl w:ilvl="0" w:tplc="ACCEFA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0BC6BB4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32D007FE"/>
    <w:multiLevelType w:val="multilevel"/>
    <w:tmpl w:val="AF8E4C3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020B70"/>
    <w:multiLevelType w:val="hybridMultilevel"/>
    <w:tmpl w:val="B8DC8900"/>
    <w:lvl w:ilvl="0" w:tplc="54D85C9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3F6D0324"/>
    <w:multiLevelType w:val="hybridMultilevel"/>
    <w:tmpl w:val="C6C618E4"/>
    <w:lvl w:ilvl="0" w:tplc="6BA06EC0">
      <w:start w:val="1"/>
      <w:numFmt w:val="lowerLetter"/>
      <w:lvlText w:val="%1."/>
      <w:lvlJc w:val="left"/>
      <w:pPr>
        <w:ind w:left="220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469C00A4"/>
    <w:multiLevelType w:val="hybridMultilevel"/>
    <w:tmpl w:val="59A20578"/>
    <w:lvl w:ilvl="0" w:tplc="1B20DC0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 w15:restartNumberingAfterBreak="0">
    <w:nsid w:val="58B1584D"/>
    <w:multiLevelType w:val="hybridMultilevel"/>
    <w:tmpl w:val="BE3C97C4"/>
    <w:lvl w:ilvl="0" w:tplc="CC5CA3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9124547"/>
    <w:multiLevelType w:val="multilevel"/>
    <w:tmpl w:val="FFF4D6CC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3" w15:restartNumberingAfterBreak="0">
    <w:nsid w:val="63AE5FE4"/>
    <w:multiLevelType w:val="multilevel"/>
    <w:tmpl w:val="8F645344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4" w15:restartNumberingAfterBreak="0">
    <w:nsid w:val="77874C50"/>
    <w:multiLevelType w:val="hybridMultilevel"/>
    <w:tmpl w:val="0AD045DC"/>
    <w:lvl w:ilvl="0" w:tplc="548E2000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2"/>
  </w:num>
  <w:num w:numId="5">
    <w:abstractNumId w:val="13"/>
  </w:num>
  <w:num w:numId="6">
    <w:abstractNumId w:val="11"/>
  </w:num>
  <w:num w:numId="7">
    <w:abstractNumId w:val="0"/>
  </w:num>
  <w:num w:numId="8">
    <w:abstractNumId w:val="14"/>
  </w:num>
  <w:num w:numId="9">
    <w:abstractNumId w:val="2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1"/>
  </w:num>
  <w:num w:numId="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nta Amalina Hazrati H">
    <w15:presenceInfo w15:providerId="AD" w15:userId="S::shinta.h@binus.edu::2fb8f035-54d7-46d1-8607-038f89878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44"/>
    <w:rsid w:val="000330F6"/>
    <w:rsid w:val="0010337C"/>
    <w:rsid w:val="00230CD5"/>
    <w:rsid w:val="00337F1A"/>
    <w:rsid w:val="003A22E7"/>
    <w:rsid w:val="003B09F9"/>
    <w:rsid w:val="00426D68"/>
    <w:rsid w:val="004C079A"/>
    <w:rsid w:val="00507B0E"/>
    <w:rsid w:val="0062016D"/>
    <w:rsid w:val="0081295F"/>
    <w:rsid w:val="009403C9"/>
    <w:rsid w:val="00940A36"/>
    <w:rsid w:val="00A0058B"/>
    <w:rsid w:val="00A30298"/>
    <w:rsid w:val="00A353C8"/>
    <w:rsid w:val="00AA54CD"/>
    <w:rsid w:val="00AC6044"/>
    <w:rsid w:val="00AE1421"/>
    <w:rsid w:val="00B04EB2"/>
    <w:rsid w:val="00B25FF0"/>
    <w:rsid w:val="00E54CD4"/>
    <w:rsid w:val="00ED7691"/>
    <w:rsid w:val="00EE59D1"/>
    <w:rsid w:val="00F80848"/>
    <w:rsid w:val="00F970D7"/>
    <w:rsid w:val="00F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2376"/>
  <w15:chartTrackingRefBased/>
  <w15:docId w15:val="{F441EE48-0E39-427A-ACC7-93D5E43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4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0D7"/>
    <w:pPr>
      <w:ind w:left="720"/>
      <w:contextualSpacing/>
    </w:pPr>
  </w:style>
  <w:style w:type="character" w:customStyle="1" w:styleId="a">
    <w:name w:val="a"/>
    <w:basedOn w:val="DefaultParagraphFont"/>
    <w:rsid w:val="00426D68"/>
  </w:style>
  <w:style w:type="character" w:customStyle="1" w:styleId="l6">
    <w:name w:val="l6"/>
    <w:basedOn w:val="DefaultParagraphFont"/>
    <w:rsid w:val="00426D68"/>
  </w:style>
  <w:style w:type="character" w:customStyle="1" w:styleId="l7">
    <w:name w:val="l7"/>
    <w:basedOn w:val="DefaultParagraphFont"/>
    <w:rsid w:val="00426D68"/>
  </w:style>
  <w:style w:type="character" w:customStyle="1" w:styleId="l9">
    <w:name w:val="l9"/>
    <w:basedOn w:val="DefaultParagraphFont"/>
    <w:rsid w:val="00426D68"/>
  </w:style>
  <w:style w:type="character" w:customStyle="1" w:styleId="l8">
    <w:name w:val="l8"/>
    <w:basedOn w:val="DefaultParagraphFont"/>
    <w:rsid w:val="00426D68"/>
  </w:style>
  <w:style w:type="character" w:styleId="CommentReference">
    <w:name w:val="annotation reference"/>
    <w:basedOn w:val="DefaultParagraphFont"/>
    <w:uiPriority w:val="99"/>
    <w:semiHidden/>
    <w:unhideWhenUsed/>
    <w:rsid w:val="00EE5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53671343AF8F41A1AAD17493FE9F87" ma:contentTypeVersion="2" ma:contentTypeDescription="Create a new document." ma:contentTypeScope="" ma:versionID="4376ab6a74590bf21872e27ea6a1678e">
  <xsd:schema xmlns:xsd="http://www.w3.org/2001/XMLSchema" xmlns:xs="http://www.w3.org/2001/XMLSchema" xmlns:p="http://schemas.microsoft.com/office/2006/metadata/properties" xmlns:ns2="2152d0fa-d006-4562-870d-16af17b21579" targetNamespace="http://schemas.microsoft.com/office/2006/metadata/properties" ma:root="true" ma:fieldsID="162a0ef0189ce1107c5d8c430141d8fc" ns2:_="">
    <xsd:import namespace="2152d0fa-d006-4562-870d-16af17b21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2d0fa-d006-4562-870d-16af17b21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CD1288-A565-40F8-BBF7-6A21F2642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2d0fa-d006-4562-870d-16af17b21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6221D2-41B8-48EF-A3A6-BAE5CC3D18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FCC380-09F6-4D69-A047-7359EE2A16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6</cp:revision>
  <dcterms:created xsi:type="dcterms:W3CDTF">2020-04-07T08:02:00Z</dcterms:created>
  <dcterms:modified xsi:type="dcterms:W3CDTF">2020-04-12T03:47:00Z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0x010100E353671343AF8F41A1AAD17493FE9F87</vt:lpwstr>
  </property>
</Properties>
</file>